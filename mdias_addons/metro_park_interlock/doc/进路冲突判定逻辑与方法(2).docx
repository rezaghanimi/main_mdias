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E2" w:rsidRDefault="00396AE2" w:rsidP="00396AE2">
      <w:r>
        <w:rPr>
          <w:rFonts w:hint="eastAsia"/>
        </w:rPr>
        <w:t>基于当前资料（板桥</w:t>
      </w:r>
      <w:r>
        <w:rPr>
          <w:rFonts w:hint="eastAsia"/>
        </w:rPr>
        <w:t>+</w:t>
      </w:r>
      <w:r>
        <w:rPr>
          <w:rFonts w:hint="eastAsia"/>
        </w:rPr>
        <w:t>高大路联锁表），得出联锁判定条件方式如下（</w:t>
      </w:r>
      <w:r w:rsidRPr="00396AE2">
        <w:rPr>
          <w:rFonts w:hint="eastAsia"/>
          <w:color w:val="FF0000"/>
        </w:rPr>
        <w:t>后期</w:t>
      </w:r>
      <w:r>
        <w:rPr>
          <w:rFonts w:hint="eastAsia"/>
          <w:color w:val="FF0000"/>
        </w:rPr>
        <w:t>项目</w:t>
      </w:r>
      <w:r w:rsidRPr="00396AE2">
        <w:rPr>
          <w:rFonts w:hint="eastAsia"/>
          <w:color w:val="FF0000"/>
        </w:rPr>
        <w:t>如果获取到新的信息，可能会对判定方式做调整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:rsidR="00087B59" w:rsidRDefault="00396AE2" w:rsidP="006034A5">
      <w:pPr>
        <w:pStyle w:val="1"/>
      </w:pPr>
      <w:r>
        <w:rPr>
          <w:rFonts w:hint="eastAsia"/>
        </w:rPr>
        <w:t>解析联锁条件</w:t>
      </w:r>
    </w:p>
    <w:p w:rsidR="00396AE2" w:rsidRDefault="00396AE2" w:rsidP="00396AE2">
      <w:pPr>
        <w:pStyle w:val="a3"/>
        <w:ind w:left="360" w:firstLineChars="0" w:firstLine="0"/>
      </w:pPr>
      <w:r>
        <w:rPr>
          <w:rFonts w:hint="eastAsia"/>
        </w:rPr>
        <w:t>一条进路</w:t>
      </w:r>
      <w:r w:rsidR="00450DE2">
        <w:rPr>
          <w:rFonts w:hint="eastAsia"/>
        </w:rPr>
        <w:t>的</w:t>
      </w:r>
      <w:r>
        <w:rPr>
          <w:rFonts w:hint="eastAsia"/>
        </w:rPr>
        <w:t>条件由</w:t>
      </w:r>
      <w:r w:rsidR="00450DE2">
        <w:rPr>
          <w:rFonts w:hint="eastAsia"/>
        </w:rPr>
        <w:t>道岔、敌对信号、轨道区段、迎面进路、其他联锁组成。注意，联锁条件并不仅仅包含进路</w:t>
      </w:r>
      <w:r w:rsidR="00557833">
        <w:rPr>
          <w:rFonts w:hint="eastAsia"/>
        </w:rPr>
        <w:t>白</w:t>
      </w:r>
      <w:r w:rsidR="00450DE2">
        <w:rPr>
          <w:rFonts w:hint="eastAsia"/>
        </w:rPr>
        <w:t>光带经过的</w:t>
      </w:r>
      <w:r w:rsidR="00E07E61">
        <w:rPr>
          <w:rFonts w:hint="eastAsia"/>
        </w:rPr>
        <w:t>部分</w:t>
      </w:r>
      <w:r w:rsidR="00450DE2">
        <w:rPr>
          <w:rFonts w:hint="eastAsia"/>
        </w:rPr>
        <w:t>，还包括被影响到的</w:t>
      </w:r>
      <w:r w:rsidR="002658A4">
        <w:rPr>
          <w:rFonts w:hint="eastAsia"/>
        </w:rPr>
        <w:t>部分</w:t>
      </w:r>
      <w:r w:rsidR="00450DE2">
        <w:rPr>
          <w:rFonts w:hint="eastAsia"/>
        </w:rPr>
        <w:t>。</w:t>
      </w:r>
    </w:p>
    <w:p w:rsidR="00450DE2" w:rsidRDefault="00450DE2" w:rsidP="00450D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道岔</w:t>
      </w:r>
    </w:p>
    <w:p w:rsidR="003D07B8" w:rsidRDefault="00C80850" w:rsidP="00450DE2">
      <w:pPr>
        <w:pStyle w:val="a3"/>
        <w:ind w:left="720" w:firstLineChars="0" w:firstLine="0"/>
      </w:pPr>
      <w:r>
        <w:rPr>
          <w:rFonts w:hint="eastAsia"/>
        </w:rPr>
        <w:t>含义：</w:t>
      </w:r>
      <w:r w:rsidR="00450DE2" w:rsidRPr="00450DE2">
        <w:rPr>
          <w:rFonts w:hint="eastAsia"/>
        </w:rPr>
        <w:t>表示本条进路会影响到的道岔，以及这些道岔的状态</w:t>
      </w:r>
      <w:r w:rsidR="003D07B8">
        <w:rPr>
          <w:rFonts w:hint="eastAsia"/>
        </w:rPr>
        <w:t>。</w:t>
      </w:r>
    </w:p>
    <w:p w:rsidR="00450DE2" w:rsidRDefault="00450DE2" w:rsidP="00450DE2">
      <w:pPr>
        <w:pStyle w:val="a3"/>
        <w:ind w:left="720" w:firstLineChars="0" w:firstLine="0"/>
      </w:pPr>
      <w:r w:rsidRPr="00450DE2">
        <w:rPr>
          <w:rFonts w:hint="eastAsia"/>
        </w:rPr>
        <w:t>“</w:t>
      </w:r>
      <w:r w:rsidRPr="00450DE2">
        <w:rPr>
          <w:rFonts w:hint="eastAsia"/>
        </w:rPr>
        <w:t>/</w:t>
      </w:r>
      <w:r w:rsidRPr="00450DE2">
        <w:rPr>
          <w:rFonts w:hint="eastAsia"/>
        </w:rPr>
        <w:t>”表示双动道岔</w:t>
      </w:r>
      <w:r>
        <w:rPr>
          <w:rFonts w:hint="eastAsia"/>
        </w:rPr>
        <w:t>，“（）表示反位”</w:t>
      </w:r>
      <w:r>
        <w:rPr>
          <w:rFonts w:hint="eastAsia"/>
        </w:rPr>
        <w:t xml:space="preserve"> </w:t>
      </w:r>
      <w:r>
        <w:rPr>
          <w:rFonts w:hint="eastAsia"/>
        </w:rPr>
        <w:t>“不带符号表示定位”</w:t>
      </w:r>
      <w:r w:rsidRPr="00450DE2">
        <w:rPr>
          <w:rFonts w:hint="eastAsia"/>
        </w:rPr>
        <w:t>。例如</w:t>
      </w:r>
      <w:r>
        <w:rPr>
          <w:rFonts w:hint="eastAsia"/>
        </w:rPr>
        <w:t>“</w:t>
      </w:r>
      <w:r w:rsidRPr="00450DE2">
        <w:rPr>
          <w:rFonts w:hint="eastAsia"/>
        </w:rPr>
        <w:t>5/7</w:t>
      </w:r>
      <w:r>
        <w:rPr>
          <w:rFonts w:hint="eastAsia"/>
        </w:rPr>
        <w:t>”</w:t>
      </w:r>
      <w:r w:rsidRPr="00450DE2">
        <w:rPr>
          <w:rFonts w:hint="eastAsia"/>
        </w:rPr>
        <w:t>表示</w:t>
      </w:r>
      <w:r w:rsidRPr="00450DE2">
        <w:rPr>
          <w:rFonts w:hint="eastAsia"/>
        </w:rPr>
        <w:t xml:space="preserve"> 5</w:t>
      </w:r>
      <w:r w:rsidRPr="00450DE2">
        <w:rPr>
          <w:rFonts w:hint="eastAsia"/>
        </w:rPr>
        <w:t>道岔和</w:t>
      </w:r>
      <w:r w:rsidRPr="00450DE2">
        <w:rPr>
          <w:rFonts w:hint="eastAsia"/>
        </w:rPr>
        <w:t>7</w:t>
      </w:r>
      <w:r w:rsidRPr="00450DE2">
        <w:rPr>
          <w:rFonts w:hint="eastAsia"/>
        </w:rPr>
        <w:t>道岔同时会同时被锁定在定位。（</w:t>
      </w:r>
      <w:r w:rsidRPr="00450DE2">
        <w:rPr>
          <w:rFonts w:hint="eastAsia"/>
        </w:rPr>
        <w:t>25/27</w:t>
      </w:r>
      <w:r w:rsidRPr="00450DE2">
        <w:rPr>
          <w:rFonts w:hint="eastAsia"/>
        </w:rPr>
        <w:t>）表示</w:t>
      </w:r>
      <w:r w:rsidRPr="00450DE2">
        <w:rPr>
          <w:rFonts w:hint="eastAsia"/>
        </w:rPr>
        <w:t>25</w:t>
      </w:r>
      <w:r w:rsidRPr="00450DE2">
        <w:rPr>
          <w:rFonts w:hint="eastAsia"/>
        </w:rPr>
        <w:t>道岔和</w:t>
      </w:r>
      <w:r w:rsidRPr="00450DE2">
        <w:rPr>
          <w:rFonts w:hint="eastAsia"/>
        </w:rPr>
        <w:t>27</w:t>
      </w:r>
      <w:r w:rsidRPr="00450DE2">
        <w:rPr>
          <w:rFonts w:hint="eastAsia"/>
        </w:rPr>
        <w:t>道岔会同时被锁定在反位</w:t>
      </w:r>
      <w:r>
        <w:rPr>
          <w:rFonts w:hint="eastAsia"/>
        </w:rPr>
        <w:t>。</w:t>
      </w:r>
    </w:p>
    <w:p w:rsidR="003D07B8" w:rsidRDefault="003D07B8" w:rsidP="00450DE2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[]</w:t>
      </w:r>
      <w:r>
        <w:rPr>
          <w:rFonts w:hint="eastAsia"/>
        </w:rPr>
        <w:t>”中括号表示防护，</w:t>
      </w:r>
      <w:r w:rsidRPr="003D07B8">
        <w:rPr>
          <w:rFonts w:hint="eastAsia"/>
        </w:rPr>
        <w:t>防护道岔不是在这条进路内需要经过的道岔，但是要检查道岔表示。如果没有表示的话，则进路不能选出，信号不能开放</w:t>
      </w:r>
      <w:r>
        <w:rPr>
          <w:rFonts w:hint="eastAsia"/>
        </w:rPr>
        <w:t>。例如：“</w:t>
      </w:r>
      <w:r>
        <w:rPr>
          <w:rFonts w:hint="eastAsia"/>
        </w:rPr>
        <w:t>[13/15]</w:t>
      </w:r>
      <w:r>
        <w:rPr>
          <w:rFonts w:hint="eastAsia"/>
        </w:rPr>
        <w:t>表示将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道岔防护在定位”。“</w:t>
      </w:r>
      <w:r>
        <w:rPr>
          <w:rFonts w:hint="eastAsia"/>
        </w:rPr>
        <w:t>[(13/15)]</w:t>
      </w:r>
      <w:r>
        <w:rPr>
          <w:rFonts w:hint="eastAsia"/>
        </w:rPr>
        <w:t>”表示将</w:t>
      </w:r>
      <w:r>
        <w:rPr>
          <w:rFonts w:hint="eastAsia"/>
        </w:rPr>
        <w:t>13,15</w:t>
      </w:r>
      <w:r>
        <w:rPr>
          <w:rFonts w:hint="eastAsia"/>
        </w:rPr>
        <w:t>道岔同时防护在反位。在现有资料中，防护都发生在交叉渡线处。</w:t>
      </w:r>
    </w:p>
    <w:p w:rsidR="003D07B8" w:rsidRDefault="003D07B8" w:rsidP="003D07B8">
      <w:pPr>
        <w:pStyle w:val="a3"/>
        <w:ind w:leftChars="343" w:left="720" w:firstLineChars="100" w:firstLine="21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{}</w:t>
      </w:r>
      <w:r>
        <w:rPr>
          <w:rFonts w:hint="eastAsia"/>
        </w:rPr>
        <w:t>”表示带动道岔，同样不是在这条进路内需要经过的道岔，</w:t>
      </w:r>
      <w:r w:rsidRPr="003D07B8">
        <w:rPr>
          <w:rFonts w:hint="eastAsia"/>
        </w:rPr>
        <w:t>需要将道岔带动到定位就可以，不检查道岔表示。即使</w:t>
      </w:r>
      <w:r w:rsidRPr="003D07B8">
        <w:rPr>
          <w:rFonts w:hint="eastAsia"/>
        </w:rPr>
        <w:t>1/3</w:t>
      </w:r>
      <w:r w:rsidRPr="003D07B8">
        <w:rPr>
          <w:rFonts w:hint="eastAsia"/>
        </w:rPr>
        <w:t>号道岔无表示的话，也不影响该进路的选排</w:t>
      </w:r>
      <w:r>
        <w:rPr>
          <w:rFonts w:hint="eastAsia"/>
        </w:rPr>
        <w:t>，</w:t>
      </w:r>
      <w:r w:rsidRPr="003D07B8">
        <w:rPr>
          <w:rFonts w:hint="eastAsia"/>
          <w:color w:val="FF0000"/>
        </w:rPr>
        <w:t>在现有资料中未出现</w:t>
      </w:r>
      <w:r w:rsidR="00C80850">
        <w:rPr>
          <w:rFonts w:hint="eastAsia"/>
          <w:color w:val="FF0000"/>
        </w:rPr>
        <w:t>。</w:t>
      </w:r>
    </w:p>
    <w:p w:rsidR="00C80850" w:rsidRDefault="00C80850" w:rsidP="003D07B8">
      <w:pPr>
        <w:pStyle w:val="a3"/>
        <w:ind w:leftChars="343" w:left="720" w:firstLineChars="100" w:firstLine="210"/>
        <w:rPr>
          <w:color w:val="FF0000"/>
        </w:rPr>
      </w:pPr>
    </w:p>
    <w:p w:rsidR="00C80850" w:rsidRPr="00C071E5" w:rsidRDefault="00C80850" w:rsidP="00C80850">
      <w:pPr>
        <w:pStyle w:val="a3"/>
        <w:ind w:left="720" w:firstLineChars="0" w:firstLine="0"/>
        <w:rPr>
          <w:color w:val="000000" w:themeColor="text1"/>
        </w:rPr>
      </w:pPr>
      <w:r w:rsidRPr="00C071E5">
        <w:rPr>
          <w:rFonts w:hint="eastAsia"/>
          <w:color w:val="000000" w:themeColor="text1"/>
        </w:rPr>
        <w:t>格式：每一个条件之间用‘，’</w:t>
      </w:r>
      <w:r w:rsidR="00CB16CB" w:rsidRPr="00C071E5">
        <w:rPr>
          <w:rFonts w:hint="eastAsia"/>
          <w:color w:val="000000" w:themeColor="text1"/>
        </w:rPr>
        <w:t>分割。</w:t>
      </w:r>
    </w:p>
    <w:p w:rsidR="00272A85" w:rsidRDefault="00272A85" w:rsidP="00C80850">
      <w:pPr>
        <w:pStyle w:val="a3"/>
        <w:ind w:left="720" w:firstLineChars="0" w:firstLine="0"/>
        <w:rPr>
          <w:color w:val="FF0000"/>
        </w:rPr>
      </w:pPr>
    </w:p>
    <w:p w:rsidR="00272A85" w:rsidRDefault="00272A85" w:rsidP="00272A85">
      <w:pPr>
        <w:pStyle w:val="a3"/>
        <w:numPr>
          <w:ilvl w:val="0"/>
          <w:numId w:val="4"/>
        </w:numPr>
        <w:ind w:firstLineChars="0"/>
      </w:pPr>
      <w:r w:rsidRPr="00272A85">
        <w:rPr>
          <w:rFonts w:hint="eastAsia"/>
        </w:rPr>
        <w:t>敌对信号</w:t>
      </w:r>
    </w:p>
    <w:p w:rsidR="00272A85" w:rsidRDefault="00272A85" w:rsidP="00272A85">
      <w:pPr>
        <w:pStyle w:val="a3"/>
        <w:ind w:left="720" w:firstLineChars="0" w:firstLine="0"/>
      </w:pPr>
      <w:r>
        <w:rPr>
          <w:rFonts w:hint="eastAsia"/>
        </w:rPr>
        <w:t>含义：表示不能同时开放的信号，也就是说，本条进路想要办理成功，这些信号机不能开放</w:t>
      </w:r>
      <w:r w:rsidR="002C0337">
        <w:rPr>
          <w:rFonts w:hint="eastAsia"/>
        </w:rPr>
        <w:t>（</w:t>
      </w:r>
      <w:r w:rsidR="002C0337" w:rsidRPr="002C0337">
        <w:rPr>
          <w:rFonts w:hint="eastAsia"/>
          <w:color w:val="FF0000"/>
        </w:rPr>
        <w:t>被使用</w:t>
      </w:r>
      <w:r w:rsidR="002C0337">
        <w:rPr>
          <w:rFonts w:hint="eastAsia"/>
        </w:rPr>
        <w:t>）</w:t>
      </w:r>
      <w:r>
        <w:rPr>
          <w:rFonts w:hint="eastAsia"/>
        </w:rPr>
        <w:t>，本条进路办理成功后，这些信号机不能再开放</w:t>
      </w:r>
      <w:r w:rsidR="002C0337">
        <w:rPr>
          <w:rFonts w:hint="eastAsia"/>
        </w:rPr>
        <w:t>（</w:t>
      </w:r>
      <w:r w:rsidR="002C0337" w:rsidRPr="002C0337">
        <w:rPr>
          <w:rFonts w:hint="eastAsia"/>
          <w:color w:val="FF0000"/>
        </w:rPr>
        <w:t>被使用</w:t>
      </w:r>
      <w:r w:rsidR="002C0337">
        <w:rPr>
          <w:rFonts w:hint="eastAsia"/>
        </w:rPr>
        <w:t>）</w:t>
      </w:r>
      <w:r>
        <w:rPr>
          <w:rFonts w:hint="eastAsia"/>
        </w:rPr>
        <w:t>。</w:t>
      </w:r>
    </w:p>
    <w:p w:rsidR="000F4FED" w:rsidRDefault="002C0337" w:rsidP="00272A85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&lt;&gt;</w:t>
      </w:r>
      <w:r>
        <w:rPr>
          <w:rFonts w:hint="eastAsia"/>
        </w:rPr>
        <w:t>”表示在</w:t>
      </w:r>
      <w:r>
        <w:t>…</w:t>
      </w:r>
      <w:r>
        <w:rPr>
          <w:rFonts w:hint="eastAsia"/>
        </w:rPr>
        <w:t>的情况下。例如</w:t>
      </w:r>
      <w:r>
        <w:rPr>
          <w:rFonts w:hint="eastAsia"/>
        </w:rPr>
        <w:t>:</w:t>
      </w:r>
      <w:r w:rsidRPr="002C0337">
        <w:t>&lt;21/23&gt;Sc Sr D13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21/23</w:t>
      </w:r>
      <w:r>
        <w:rPr>
          <w:rFonts w:hint="eastAsia"/>
        </w:rPr>
        <w:t>定位的情况下，</w:t>
      </w:r>
      <w:r>
        <w:rPr>
          <w:rFonts w:hint="eastAsia"/>
        </w:rPr>
        <w:t>Sc Sr D13</w:t>
      </w:r>
      <w:r>
        <w:rPr>
          <w:rFonts w:hint="eastAsia"/>
        </w:rPr>
        <w:t>为敌对信号。</w:t>
      </w:r>
    </w:p>
    <w:p w:rsidR="002C0337" w:rsidRDefault="002C0337" w:rsidP="00272A85">
      <w:pPr>
        <w:pStyle w:val="a3"/>
        <w:ind w:left="720" w:firstLineChars="0" w:firstLine="0"/>
        <w:rPr>
          <w:color w:val="000000" w:themeColor="text1"/>
        </w:rPr>
      </w:pPr>
      <w:r w:rsidRPr="00C071E5">
        <w:rPr>
          <w:rFonts w:hint="eastAsia"/>
          <w:color w:val="000000" w:themeColor="text1"/>
        </w:rPr>
        <w:t>格式：每一个条件之间用‘，’分割。</w:t>
      </w:r>
    </w:p>
    <w:p w:rsidR="000A4BAC" w:rsidRDefault="000A4BAC" w:rsidP="00272A85">
      <w:pPr>
        <w:pStyle w:val="a3"/>
        <w:ind w:left="720" w:firstLineChars="0" w:firstLine="0"/>
        <w:rPr>
          <w:color w:val="000000" w:themeColor="text1"/>
        </w:rPr>
      </w:pPr>
    </w:p>
    <w:p w:rsidR="00E7409B" w:rsidRPr="00E7409B" w:rsidRDefault="000A4BAC" w:rsidP="00E7409B">
      <w:pPr>
        <w:pStyle w:val="a3"/>
        <w:numPr>
          <w:ilvl w:val="0"/>
          <w:numId w:val="4"/>
        </w:numPr>
        <w:ind w:firstLineChars="0"/>
      </w:pPr>
      <w:r w:rsidRPr="00E7409B">
        <w:rPr>
          <w:rFonts w:hint="eastAsia"/>
        </w:rPr>
        <w:t>迎面进路</w:t>
      </w:r>
      <w:r w:rsidR="00E7409B">
        <w:rPr>
          <w:rFonts w:hint="eastAsia"/>
        </w:rPr>
        <w:t>分为调车和列车，</w:t>
      </w:r>
      <w:del w:id="0" w:author="Lijun Ye" w:date="2019-05-05T15:01:00Z">
        <w:r w:rsidR="00E7409B" w:rsidDel="00B53A13">
          <w:rPr>
            <w:rFonts w:hint="eastAsia"/>
          </w:rPr>
          <w:delText>列车的含义为在执行本条进路时，不允许描述区段的收发车。调车的含义为在执行本条进路时，不允许描述区段的调车。</w:delText>
        </w:r>
      </w:del>
      <w:ins w:id="1" w:author="Lijun Ye" w:date="2019-05-05T15:01:00Z">
        <w:r w:rsidR="00B53A13">
          <w:rPr>
            <w:rFonts w:hint="eastAsia"/>
          </w:rPr>
          <w:t>迎面进路是针对与目的地区段的，只有在确认目的地区段没有其它进路</w:t>
        </w:r>
      </w:ins>
      <w:ins w:id="2" w:author="Lijun Ye" w:date="2019-05-05T15:02:00Z">
        <w:r w:rsidR="00B53A13">
          <w:rPr>
            <w:rFonts w:hint="eastAsia"/>
          </w:rPr>
          <w:t>以此为目的地的列车或者调车进路时，方可办理进路。跟照查是</w:t>
        </w:r>
      </w:ins>
      <w:ins w:id="3" w:author="Lijun Ye" w:date="2019-05-05T15:03:00Z">
        <w:r w:rsidR="00B53A13">
          <w:rPr>
            <w:rFonts w:hint="eastAsia"/>
          </w:rPr>
          <w:t>相同含义。</w:t>
        </w:r>
      </w:ins>
      <w:bookmarkStart w:id="4" w:name="_GoBack"/>
      <w:bookmarkEnd w:id="4"/>
    </w:p>
    <w:p w:rsidR="000A4BAC" w:rsidRPr="00E7409B" w:rsidRDefault="000A4BAC" w:rsidP="00E7409B">
      <w:pPr>
        <w:pStyle w:val="a3"/>
        <w:numPr>
          <w:ilvl w:val="0"/>
          <w:numId w:val="4"/>
        </w:numPr>
        <w:ind w:firstLineChars="0"/>
      </w:pPr>
      <w:r w:rsidRPr="00E7409B">
        <w:rPr>
          <w:rFonts w:hint="eastAsia"/>
        </w:rPr>
        <w:t>与其他联锁中的正线照查</w:t>
      </w:r>
      <w:r w:rsidR="00E7409B">
        <w:rPr>
          <w:rFonts w:hint="eastAsia"/>
        </w:rPr>
        <w:t>的含义为，判定对应照查灯是否为熄灭状态，如果对应照查灯点亮，表示冲突。</w:t>
      </w:r>
      <w:r w:rsidR="00E7409B" w:rsidRPr="002E3BC7">
        <w:rPr>
          <w:rFonts w:hint="eastAsia"/>
          <w:color w:val="C0504D" w:themeColor="accent2"/>
        </w:rPr>
        <w:t>在现有资料中表示发车时判定收车照查灯是否点亮</w:t>
      </w:r>
      <w:r w:rsidR="007A2CFA">
        <w:rPr>
          <w:rFonts w:hint="eastAsia"/>
          <w:color w:val="C0504D" w:themeColor="accent2"/>
        </w:rPr>
        <w:t>，在计划层面不会使用，在执行冲突层面使用。</w:t>
      </w:r>
    </w:p>
    <w:p w:rsidR="00F674EE" w:rsidRDefault="00F674EE" w:rsidP="00272A85">
      <w:pPr>
        <w:pStyle w:val="a3"/>
        <w:ind w:left="720" w:firstLineChars="0" w:firstLine="0"/>
        <w:rPr>
          <w:color w:val="FF0000"/>
        </w:rPr>
      </w:pPr>
    </w:p>
    <w:p w:rsidR="00F674EE" w:rsidRDefault="00F674EE" w:rsidP="00F674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轨道区段</w:t>
      </w:r>
    </w:p>
    <w:p w:rsidR="00F674EE" w:rsidRDefault="00F674EE" w:rsidP="00F674EE">
      <w:pPr>
        <w:pStyle w:val="a3"/>
        <w:ind w:left="720" w:firstLineChars="0" w:firstLine="0"/>
      </w:pPr>
      <w:r>
        <w:rPr>
          <w:rFonts w:hint="eastAsia"/>
        </w:rPr>
        <w:t>含义：表示本条进路会使用或者受到影响的区段。本条进路办理时，这些区段不能被使用。</w:t>
      </w:r>
    </w:p>
    <w:p w:rsidR="00F674EE" w:rsidRPr="00C071E5" w:rsidRDefault="00F674EE" w:rsidP="00F674EE">
      <w:pPr>
        <w:pStyle w:val="a3"/>
        <w:ind w:left="720" w:firstLineChars="0" w:firstLine="0"/>
        <w:rPr>
          <w:color w:val="000000" w:themeColor="text1"/>
        </w:rPr>
      </w:pPr>
      <w:r w:rsidRPr="00C071E5">
        <w:rPr>
          <w:rFonts w:hint="eastAsia"/>
          <w:color w:val="000000" w:themeColor="text1"/>
        </w:rPr>
        <w:t>格式：每一个条件之间用‘，’分割。</w:t>
      </w:r>
    </w:p>
    <w:p w:rsidR="00F674EE" w:rsidRDefault="00F674EE" w:rsidP="00F674EE">
      <w:pPr>
        <w:pStyle w:val="a3"/>
        <w:ind w:left="720" w:firstLineChars="0" w:firstLine="0"/>
      </w:pPr>
    </w:p>
    <w:p w:rsidR="00444965" w:rsidRDefault="00444965" w:rsidP="00F674EE">
      <w:pPr>
        <w:pStyle w:val="a3"/>
        <w:ind w:left="720" w:firstLineChars="0" w:firstLine="0"/>
      </w:pPr>
    </w:p>
    <w:p w:rsidR="00444965" w:rsidRDefault="00444965" w:rsidP="00F674EE">
      <w:pPr>
        <w:pStyle w:val="a3"/>
        <w:ind w:left="720" w:firstLineChars="0" w:firstLine="0"/>
      </w:pPr>
    </w:p>
    <w:p w:rsidR="003B6622" w:rsidRDefault="003B6622" w:rsidP="00F674EE">
      <w:pPr>
        <w:pStyle w:val="a3"/>
        <w:ind w:left="720" w:firstLineChars="0" w:firstLine="0"/>
      </w:pPr>
    </w:p>
    <w:p w:rsidR="00BB404A" w:rsidRDefault="00CE2A4B" w:rsidP="006034A5">
      <w:pPr>
        <w:pStyle w:val="1"/>
      </w:pPr>
      <w:r>
        <w:rPr>
          <w:rFonts w:hint="eastAsia"/>
        </w:rPr>
        <w:t>冲突</w:t>
      </w:r>
      <w:r w:rsidR="00C45046">
        <w:rPr>
          <w:rFonts w:hint="eastAsia"/>
        </w:rPr>
        <w:t>判定</w:t>
      </w:r>
    </w:p>
    <w:p w:rsidR="00FC44C3" w:rsidRDefault="00BB404A" w:rsidP="00F674EE">
      <w:pPr>
        <w:pStyle w:val="a3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空间冲突：</w:t>
      </w:r>
      <w:r w:rsidR="002F6C12">
        <w:rPr>
          <w:rFonts w:hint="eastAsia"/>
        </w:rPr>
        <w:t>两条进路在执行时间内</w:t>
      </w:r>
      <w:r w:rsidR="003B6622">
        <w:rPr>
          <w:rFonts w:hint="eastAsia"/>
        </w:rPr>
        <w:t>存在时间交叉时，</w:t>
      </w:r>
      <w:r w:rsidR="00994A79">
        <w:rPr>
          <w:rFonts w:hint="eastAsia"/>
        </w:rPr>
        <w:t>并且</w:t>
      </w:r>
      <w:r w:rsidR="003B6622">
        <w:rPr>
          <w:rFonts w:hint="eastAsia"/>
        </w:rPr>
        <w:t>在道岔，敌对信号、区段等条件中存在冲突，即判定冲突。</w:t>
      </w:r>
    </w:p>
    <w:p w:rsidR="003B6622" w:rsidRDefault="00BB404A" w:rsidP="00F674EE">
      <w:pPr>
        <w:pStyle w:val="a3"/>
        <w:ind w:left="720" w:firstLineChars="0" w:firstLine="0"/>
      </w:pPr>
      <w:r>
        <w:rPr>
          <w:rFonts w:hint="eastAsia"/>
        </w:rPr>
        <w:t>2.</w:t>
      </w:r>
      <w:r w:rsidR="003B6622">
        <w:rPr>
          <w:rFonts w:hint="eastAsia"/>
        </w:rPr>
        <w:t>时间冲突：列车进路开始前</w:t>
      </w:r>
      <w:r w:rsidR="003B6622">
        <w:rPr>
          <w:rFonts w:hint="eastAsia"/>
        </w:rPr>
        <w:t>10</w:t>
      </w:r>
      <w:r w:rsidR="003B6622">
        <w:rPr>
          <w:rFonts w:hint="eastAsia"/>
        </w:rPr>
        <w:t>分钟不允许</w:t>
      </w:r>
      <w:r w:rsidR="00C909A4">
        <w:rPr>
          <w:rFonts w:hint="eastAsia"/>
        </w:rPr>
        <w:t>执行</w:t>
      </w:r>
      <w:r w:rsidR="003B6622">
        <w:rPr>
          <w:rFonts w:hint="eastAsia"/>
        </w:rPr>
        <w:t>调车进路。</w:t>
      </w:r>
    </w:p>
    <w:p w:rsidR="005656DB" w:rsidRDefault="005656DB" w:rsidP="00F674EE">
      <w:pPr>
        <w:pStyle w:val="a3"/>
        <w:ind w:left="720" w:firstLineChars="0" w:firstLine="0"/>
      </w:pPr>
      <w:r>
        <w:rPr>
          <w:rFonts w:hint="eastAsia"/>
        </w:rPr>
        <w:t>冲突的解决方式为错开时间</w:t>
      </w:r>
      <w:r w:rsidR="00556750">
        <w:rPr>
          <w:rFonts w:hint="eastAsia"/>
        </w:rPr>
        <w:t>。</w:t>
      </w:r>
    </w:p>
    <w:p w:rsidR="00954346" w:rsidRDefault="00954346" w:rsidP="00F674EE">
      <w:pPr>
        <w:pStyle w:val="a3"/>
        <w:ind w:left="720" w:firstLineChars="0" w:firstLine="0"/>
      </w:pPr>
      <w:r>
        <w:rPr>
          <w:rFonts w:hint="eastAsia"/>
        </w:rPr>
        <w:t>3.</w:t>
      </w:r>
      <w:r>
        <w:rPr>
          <w:rFonts w:hint="eastAsia"/>
        </w:rPr>
        <w:t>故障冲突：待执行的计划所需的进路涉及到的道岔，信号机出现故障时，需要</w:t>
      </w:r>
      <w:r w:rsidR="0033183C">
        <w:rPr>
          <w:rFonts w:hint="eastAsia"/>
        </w:rPr>
        <w:t>捕获并</w:t>
      </w:r>
      <w:r>
        <w:rPr>
          <w:rFonts w:hint="eastAsia"/>
        </w:rPr>
        <w:t>提示用户。</w:t>
      </w:r>
    </w:p>
    <w:p w:rsidR="00FC44C3" w:rsidRDefault="006034A5" w:rsidP="006034A5">
      <w:pPr>
        <w:pStyle w:val="1"/>
      </w:pPr>
      <w:r w:rsidRPr="006034A5">
        <w:t>使用场景</w:t>
      </w:r>
    </w:p>
    <w:p w:rsidR="006034A5" w:rsidRDefault="006034A5" w:rsidP="002F6C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计算计划时，进路冲突的计划，应该在时间上做出调整（</w:t>
      </w:r>
      <w:r w:rsidR="00351E31">
        <w:rPr>
          <w:rFonts w:hint="eastAsia"/>
        </w:rPr>
        <w:t>遵循</w:t>
      </w:r>
      <w:r>
        <w:rPr>
          <w:rFonts w:hint="eastAsia"/>
        </w:rPr>
        <w:t>列车进路优先</w:t>
      </w:r>
      <w:r w:rsidR="00351E31">
        <w:rPr>
          <w:rFonts w:hint="eastAsia"/>
        </w:rPr>
        <w:t>等</w:t>
      </w:r>
      <w:r>
        <w:rPr>
          <w:rFonts w:hint="eastAsia"/>
        </w:rPr>
        <w:t>）</w:t>
      </w:r>
    </w:p>
    <w:p w:rsidR="002F6C12" w:rsidRDefault="002F6C12" w:rsidP="002F6C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冲突预演时，对进路冲突的计划做出提示。</w:t>
      </w:r>
    </w:p>
    <w:p w:rsidR="002F6C12" w:rsidRPr="006034A5" w:rsidRDefault="002F6C12" w:rsidP="002F6C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在捕获到进路条件不满足时，对即将执行的计划做出提示（例如：即将执行的计划中使用到某一道岔，而该道岔挤岔</w:t>
      </w:r>
      <w:r w:rsidR="0063652A">
        <w:rPr>
          <w:rFonts w:hint="eastAsia"/>
        </w:rPr>
        <w:t>。</w:t>
      </w:r>
      <w:r>
        <w:rPr>
          <w:rFonts w:hint="eastAsia"/>
        </w:rPr>
        <w:t>）</w:t>
      </w:r>
    </w:p>
    <w:sectPr w:rsidR="002F6C12" w:rsidRPr="0060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8F" w:rsidRDefault="000B538F" w:rsidP="00B53A13">
      <w:r>
        <w:separator/>
      </w:r>
    </w:p>
  </w:endnote>
  <w:endnote w:type="continuationSeparator" w:id="0">
    <w:p w:rsidR="000B538F" w:rsidRDefault="000B538F" w:rsidP="00B5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8F" w:rsidRDefault="000B538F" w:rsidP="00B53A13">
      <w:r>
        <w:separator/>
      </w:r>
    </w:p>
  </w:footnote>
  <w:footnote w:type="continuationSeparator" w:id="0">
    <w:p w:rsidR="000B538F" w:rsidRDefault="000B538F" w:rsidP="00B5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2437"/>
    <w:multiLevelType w:val="hybridMultilevel"/>
    <w:tmpl w:val="3E7EF214"/>
    <w:lvl w:ilvl="0" w:tplc="08FC154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B76AFD"/>
    <w:multiLevelType w:val="hybridMultilevel"/>
    <w:tmpl w:val="1C5695CE"/>
    <w:lvl w:ilvl="0" w:tplc="28B0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914A0"/>
    <w:multiLevelType w:val="hybridMultilevel"/>
    <w:tmpl w:val="85B62538"/>
    <w:lvl w:ilvl="0" w:tplc="58CC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52AB"/>
    <w:multiLevelType w:val="hybridMultilevel"/>
    <w:tmpl w:val="6792D062"/>
    <w:lvl w:ilvl="0" w:tplc="28B02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8D10AC"/>
    <w:multiLevelType w:val="hybridMultilevel"/>
    <w:tmpl w:val="91F4BAEE"/>
    <w:lvl w:ilvl="0" w:tplc="2F367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jun Ye">
    <w15:presenceInfo w15:providerId="Windows Live" w15:userId="d03fdda58b67dc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F6"/>
    <w:rsid w:val="000A4BAC"/>
    <w:rsid w:val="000B538F"/>
    <w:rsid w:val="000F4FED"/>
    <w:rsid w:val="001D45D6"/>
    <w:rsid w:val="002658A4"/>
    <w:rsid w:val="00272A85"/>
    <w:rsid w:val="002C0337"/>
    <w:rsid w:val="002E3BC7"/>
    <w:rsid w:val="002F6C12"/>
    <w:rsid w:val="0033183C"/>
    <w:rsid w:val="00351E31"/>
    <w:rsid w:val="00396AE2"/>
    <w:rsid w:val="003B6622"/>
    <w:rsid w:val="003D07B8"/>
    <w:rsid w:val="00444965"/>
    <w:rsid w:val="00450DE2"/>
    <w:rsid w:val="00556750"/>
    <w:rsid w:val="00557833"/>
    <w:rsid w:val="005656DB"/>
    <w:rsid w:val="005E4F43"/>
    <w:rsid w:val="006034A5"/>
    <w:rsid w:val="0063652A"/>
    <w:rsid w:val="007A2CFA"/>
    <w:rsid w:val="00954346"/>
    <w:rsid w:val="00994A79"/>
    <w:rsid w:val="00B53A13"/>
    <w:rsid w:val="00BB404A"/>
    <w:rsid w:val="00C071E5"/>
    <w:rsid w:val="00C45046"/>
    <w:rsid w:val="00C80850"/>
    <w:rsid w:val="00C909A4"/>
    <w:rsid w:val="00CB16CB"/>
    <w:rsid w:val="00CC47F6"/>
    <w:rsid w:val="00CE2A4B"/>
    <w:rsid w:val="00E01B16"/>
    <w:rsid w:val="00E07E61"/>
    <w:rsid w:val="00E7409B"/>
    <w:rsid w:val="00F674EE"/>
    <w:rsid w:val="00F959B2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019D1"/>
  <w15:docId w15:val="{8A5A88BF-EC1C-4251-9E16-E45A905A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E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34A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5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3A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3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3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彭路</dc:creator>
  <cp:keywords/>
  <dc:description/>
  <cp:lastModifiedBy>Lijun Ye</cp:lastModifiedBy>
  <cp:revision>28</cp:revision>
  <dcterms:created xsi:type="dcterms:W3CDTF">2019-04-29T02:18:00Z</dcterms:created>
  <dcterms:modified xsi:type="dcterms:W3CDTF">2019-05-05T07:04:00Z</dcterms:modified>
</cp:coreProperties>
</file>